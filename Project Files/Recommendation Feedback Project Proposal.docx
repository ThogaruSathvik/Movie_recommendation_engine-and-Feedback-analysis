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Please make some comments on how to improve this or build out the direction we take it in. I am specifically asking to improve the planned analysis of this project. Once we simulate a recommendation engine feedback loop and get our data, what kind of tests and analysis can we do? </w:t>
      </w:r>
    </w:p>
    <w:p w:rsidR="00000000" w:rsidDel="00000000" w:rsidP="00000000" w:rsidRDefault="00000000" w:rsidRPr="00000000" w14:paraId="00000002">
      <w:pPr>
        <w:rPr>
          <w:color w:val="ff0000"/>
        </w:rPr>
      </w:pPr>
      <w:r w:rsidDel="00000000" w:rsidR="00000000" w:rsidRPr="00000000">
        <w:rPr>
          <w:color w:val="ff0000"/>
          <w:rtl w:val="0"/>
        </w:rPr>
        <w:t xml:space="preserve">Please leave feedback as </w:t>
      </w:r>
      <w:r w:rsidDel="00000000" w:rsidR="00000000" w:rsidRPr="00000000">
        <w:rPr>
          <w:color w:val="ff0000"/>
          <w:rtl w:val="0"/>
        </w:rPr>
        <w:t xml:space="preserve">comments </w:t>
      </w:r>
      <w:r w:rsidDel="00000000" w:rsidR="00000000" w:rsidRPr="00000000">
        <w:rPr>
          <w:color w:val="ff0000"/>
          <w:rtl w:val="0"/>
        </w:rPr>
        <w:t xml:space="preserve">in this document. If everyone gives a bit of feedback, I’ll cut this down to 250 words, integrate feedback and make a final version for submission. </w:t>
      </w:r>
    </w:p>
    <w:p w:rsidR="00000000" w:rsidDel="00000000" w:rsidP="00000000" w:rsidRDefault="00000000" w:rsidRPr="00000000" w14:paraId="00000003">
      <w:pPr>
        <w:rPr>
          <w:color w:val="ff0000"/>
        </w:rPr>
      </w:pPr>
      <w:r w:rsidDel="00000000" w:rsidR="00000000" w:rsidRPr="00000000">
        <w:rPr>
          <w:color w:val="ff0000"/>
          <w:rtl w:val="0"/>
        </w:rPr>
        <w:t xml:space="preserve">Is everyone good with a deadline of 10/31 for feedback? That’ll give time so we can all check the final draft before submitting.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Proposal: Recommendation Engine Feedback Analysis</w:t>
      </w:r>
    </w:p>
    <w:p w:rsidR="00000000" w:rsidDel="00000000" w:rsidP="00000000" w:rsidRDefault="00000000" w:rsidRPr="00000000" w14:paraId="00000008">
      <w:pPr>
        <w:rPr/>
      </w:pPr>
      <w:r w:rsidDel="00000000" w:rsidR="00000000" w:rsidRPr="00000000">
        <w:rPr>
          <w:rtl w:val="0"/>
        </w:rPr>
      </w:r>
    </w:p>
    <w:sdt>
      <w:sdtPr>
        <w:tag w:val="goog_rdk_3"/>
      </w:sdtPr>
      <w:sdtContent>
        <w:p w:rsidR="00000000" w:rsidDel="00000000" w:rsidP="00000000" w:rsidRDefault="00000000" w:rsidRPr="00000000" w14:paraId="00000009">
          <w:pPr>
            <w:rPr>
              <w:del w:author="Alexander Karl" w:id="0" w:date="2021-11-03T23:34:45Z"/>
              <w:u w:val="single"/>
            </w:rPr>
          </w:pPr>
          <w:sdt>
            <w:sdtPr>
              <w:tag w:val="goog_rdk_1"/>
            </w:sdtPr>
            <w:sdtContent>
              <w:del w:author="Alexander Karl" w:id="0" w:date="2021-11-03T23:34:45Z"/>
              <w:sdt>
                <w:sdtPr>
                  <w:tag w:val="goog_rdk_2"/>
                </w:sdtPr>
                <w:sdtContent>
                  <w:commentRangeStart w:id="0"/>
                </w:sdtContent>
              </w:sdt>
              <w:del w:author="Alexander Karl" w:id="0" w:date="2021-11-03T23:34:45Z">
                <w:r w:rsidDel="00000000" w:rsidR="00000000" w:rsidRPr="00000000">
                  <w:rPr>
                    <w:u w:val="single"/>
                    <w:rtl w:val="0"/>
                  </w:rPr>
                  <w:delText xml:space="preserve">Business Story:</w:delText>
                </w:r>
              </w:del>
            </w:sdtContent>
          </w:sdt>
        </w:p>
      </w:sdtContent>
    </w:sdt>
    <w:p w:rsidR="00000000" w:rsidDel="00000000" w:rsidP="00000000" w:rsidRDefault="00000000" w:rsidRPr="00000000" w14:paraId="0000000A">
      <w:pPr>
        <w:rPr/>
      </w:pPr>
      <w:sdt>
        <w:sdtPr>
          <w:tag w:val="goog_rdk_4"/>
        </w:sdtPr>
        <w:sdtContent>
          <w:del w:author="Alexander Karl" w:id="0" w:date="2021-11-03T23:34:45Z">
            <w:r w:rsidDel="00000000" w:rsidR="00000000" w:rsidRPr="00000000">
              <w:rPr>
                <w:rtl w:val="0"/>
              </w:rPr>
              <w:delText xml:space="preserve">I come home on Friday, turn on Netflix, and, not having anything in mind, watch the first movie recommended to me. I watch and rate it. The night being young, I look for another movie, again deferring to the recommended movie. I watch and rate again. I repeat that several times until my alarm buzzes, telling me it is now Monday morning and time to go to work. Looking wistfully at the next set of recommended movies, I ask myself, are these movies different from the ones I was given Friday night? </w:delText>
            </w:r>
          </w:del>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Abstract: </w:t>
      </w:r>
    </w:p>
    <w:p w:rsidR="00000000" w:rsidDel="00000000" w:rsidP="00000000" w:rsidRDefault="00000000" w:rsidRPr="00000000" w14:paraId="0000000D">
      <w:pPr>
        <w:rPr/>
      </w:pPr>
      <w:r w:rsidDel="00000000" w:rsidR="00000000" w:rsidRPr="00000000">
        <w:rPr>
          <w:rtl w:val="0"/>
        </w:rPr>
        <w:t xml:space="preserve">Recommendation engines, as in Netflix’s movie recommendations, </w:t>
      </w:r>
      <w:sdt>
        <w:sdtPr>
          <w:tag w:val="goog_rdk_5"/>
        </w:sdtPr>
        <w:sdtContent>
          <w:ins w:author="Alexander Karl" w:id="1" w:date="2021-11-02T13:58:44Z">
            <w:r w:rsidDel="00000000" w:rsidR="00000000" w:rsidRPr="00000000">
              <w:rPr>
                <w:rtl w:val="0"/>
              </w:rPr>
              <w:t xml:space="preserve">prompt the user to provide ratings on the recommended movies, which then feeds back into the engine for future predictions.</w:t>
            </w:r>
          </w:ins>
        </w:sdtContent>
      </w:sdt>
      <w:sdt>
        <w:sdtPr>
          <w:tag w:val="goog_rdk_6"/>
        </w:sdtPr>
        <w:sdtContent>
          <w:del w:author="Alexander Karl" w:id="1" w:date="2021-11-02T13:58:44Z">
            <w:r w:rsidDel="00000000" w:rsidR="00000000" w:rsidRPr="00000000">
              <w:rPr>
                <w:rtl w:val="0"/>
              </w:rPr>
              <w:delText xml:space="preserve">essentially generate their own </w:delText>
            </w:r>
          </w:del>
          <w:sdt>
            <w:sdtPr>
              <w:tag w:val="goog_rdk_7"/>
            </w:sdtPr>
            <w:sdtContent>
              <w:commentRangeStart w:id="1"/>
            </w:sdtContent>
          </w:sdt>
          <w:del w:author="Alexander Karl" w:id="1" w:date="2021-11-02T13:58:44Z">
            <w:sdt>
              <w:sdtPr>
                <w:tag w:val="goog_rdk_8"/>
              </w:sdtPr>
              <w:sdtContent>
                <w:commentRangeStart w:id="2"/>
              </w:sdtContent>
            </w:sdt>
            <w:sdt>
              <w:sdtPr>
                <w:tag w:val="goog_rdk_9"/>
              </w:sdtPr>
              <w:sdtContent>
                <w:commentRangeStart w:id="3"/>
              </w:sdtContent>
            </w:sdt>
            <w:r w:rsidDel="00000000" w:rsidR="00000000" w:rsidRPr="00000000">
              <w:rPr>
                <w:rtl w:val="0"/>
              </w:rPr>
              <w:delText xml:space="preserve">data</w:delTex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delText xml:space="preserve">, which is often sparse to begin with</w:delText>
            </w:r>
          </w:del>
        </w:sdtContent>
      </w:sdt>
      <w:r w:rsidDel="00000000" w:rsidR="00000000" w:rsidRPr="00000000">
        <w:rPr>
          <w:rtl w:val="0"/>
        </w:rPr>
        <w:t xml:space="preserve">. When a person watches and rates a recommended movie, the data available to the engine changes, and the next recommendation is based on that new data. In this way, recommendation engines are expected to change their own recommendations over time. We expect, and would like to test </w:t>
      </w:r>
      <w:sdt>
        <w:sdtPr>
          <w:tag w:val="goog_rdk_10"/>
        </w:sdtPr>
        <w:sdtContent>
          <w:ins w:author="Alexander Karl" w:id="2" w:date="2021-11-02T14:00:39Z">
            <w:r w:rsidDel="00000000" w:rsidR="00000000" w:rsidRPr="00000000">
              <w:rPr>
                <w:rtl w:val="0"/>
              </w:rPr>
              <w:t xml:space="preserve">how the </w:t>
            </w:r>
            <w:r w:rsidDel="00000000" w:rsidR="00000000" w:rsidRPr="00000000">
              <w:rPr>
                <w:rtl w:val="0"/>
              </w:rPr>
              <w:t xml:space="preserve">engine</w:t>
            </w:r>
            <w:r w:rsidDel="00000000" w:rsidR="00000000" w:rsidRPr="00000000">
              <w:rPr>
                <w:rtl w:val="0"/>
              </w:rPr>
              <w:t xml:space="preserve"> shapes its own recommendations. We would like to </w:t>
            </w:r>
            <w:r w:rsidDel="00000000" w:rsidR="00000000" w:rsidRPr="00000000">
              <w:rPr>
                <w:rtl w:val="0"/>
              </w:rPr>
              <w:t xml:space="preserve">potentially</w:t>
            </w:r>
            <w:r w:rsidDel="00000000" w:rsidR="00000000" w:rsidRPr="00000000">
              <w:rPr>
                <w:rtl w:val="0"/>
              </w:rPr>
              <w:t xml:space="preserve"> explore</w:t>
            </w:r>
          </w:ins>
        </w:sdtContent>
      </w:sdt>
      <w:sdt>
        <w:sdtPr>
          <w:tag w:val="goog_rdk_11"/>
        </w:sdtPr>
        <w:sdtContent>
          <w:del w:author="Alexander Karl" w:id="2" w:date="2021-11-02T14:00:39Z">
            <w:r w:rsidDel="00000000" w:rsidR="00000000" w:rsidRPr="00000000">
              <w:rPr>
                <w:rtl w:val="0"/>
              </w:rPr>
              <w:delText xml:space="preserve">i</w:delText>
            </w:r>
          </w:del>
        </w:sdtContent>
      </w:sdt>
      <w:sdt>
        <w:sdtPr>
          <w:tag w:val="goog_rdk_12"/>
        </w:sdtPr>
        <w:sdtContent>
          <w:del w:author="Alexander Karl" w:id="3" w:date="2021-11-02T14:01:11Z">
            <w:r w:rsidDel="00000000" w:rsidR="00000000" w:rsidRPr="00000000">
              <w:rPr>
                <w:rtl w:val="0"/>
              </w:rPr>
              <w:delText xml:space="preserve">f</w:delText>
            </w:r>
          </w:del>
        </w:sdtContent>
      </w:sdt>
      <w:r w:rsidDel="00000000" w:rsidR="00000000" w:rsidRPr="00000000">
        <w:rPr>
          <w:rtl w:val="0"/>
        </w:rPr>
        <w:t xml:space="preserve">, 1) the model will recommend a more similar set of movies over time, and 2) recommended movies across users will converge to only a few (highest globally-rated) movies. We would also like to check if 3) if anyone’s recommendations wildly changed from start to finish.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Procedure:</w:t>
      </w:r>
    </w:p>
    <w:p w:rsidR="00000000" w:rsidDel="00000000" w:rsidP="00000000" w:rsidRDefault="00000000" w:rsidRPr="00000000" w14:paraId="00000010">
      <w:pPr>
        <w:rPr/>
      </w:pPr>
      <w:r w:rsidDel="00000000" w:rsidR="00000000" w:rsidRPr="00000000">
        <w:rPr>
          <w:rtl w:val="0"/>
        </w:rPr>
        <w:t xml:space="preserve">Part 1 of this project will build out a simple recommendation engine. It need only be accurate enough and comprehensive enough (of the variables it looks at) to produce useful </w:t>
      </w:r>
      <w:sdt>
        <w:sdtPr>
          <w:tag w:val="goog_rdk_13"/>
        </w:sdtPr>
        <w:sdtContent>
          <w:commentRangeStart w:id="4"/>
        </w:sdtContent>
      </w:sdt>
      <w:sdt>
        <w:sdtPr>
          <w:tag w:val="goog_rdk_14"/>
        </w:sdtPr>
        <w:sdtContent>
          <w:commentRangeStart w:id="5"/>
        </w:sdtContent>
      </w:sdt>
      <w:sdt>
        <w:sdtPr>
          <w:tag w:val="goog_rdk_15"/>
        </w:sdtPr>
        <w:sdtContent>
          <w:commentRangeStart w:id="6"/>
        </w:sdtContent>
      </w:sdt>
      <w:sdt>
        <w:sdtPr>
          <w:tag w:val="goog_rdk_16"/>
        </w:sdtPr>
        <w:sdtContent>
          <w:commentRangeStart w:id="7"/>
        </w:sdtContent>
      </w:sdt>
      <w:sdt>
        <w:sdtPr>
          <w:tag w:val="goog_rdk_17"/>
        </w:sdtPr>
        <w:sdtContent>
          <w:commentRangeStart w:id="8"/>
        </w:sdtContent>
      </w:sdt>
      <w:r w:rsidDel="00000000" w:rsidR="00000000" w:rsidRPr="00000000">
        <w:rPr>
          <w:rtl w:val="0"/>
        </w:rPr>
        <w:t xml:space="preserve">results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Part 2 will be a simulation. The model will be run once, the recommended movie for each person will be given a simulated rating, and that process repeated for some number of iterations. The highest rated movies will be collected per person at each iteration.</w:t>
      </w:r>
    </w:p>
    <w:p w:rsidR="00000000" w:rsidDel="00000000" w:rsidP="00000000" w:rsidRDefault="00000000" w:rsidRPr="00000000" w14:paraId="00000012">
      <w:pPr>
        <w:rPr/>
      </w:pPr>
      <w:r w:rsidDel="00000000" w:rsidR="00000000" w:rsidRPr="00000000">
        <w:rPr>
          <w:rtl w:val="0"/>
        </w:rPr>
        <w:t xml:space="preserve">Time allowing, part 2 may extend to creating a control group. This could include giving random scores for watched movies, or giving random recommendations.</w:t>
      </w:r>
    </w:p>
    <w:p w:rsidR="00000000" w:rsidDel="00000000" w:rsidP="00000000" w:rsidRDefault="00000000" w:rsidRPr="00000000" w14:paraId="00000013">
      <w:pPr>
        <w:rPr>
          <w:b w:val="1"/>
        </w:rPr>
      </w:pPr>
      <w:r w:rsidDel="00000000" w:rsidR="00000000" w:rsidRPr="00000000">
        <w:rPr>
          <w:rtl w:val="0"/>
        </w:rPr>
        <w:t xml:space="preserve">Part 3 will analyze the data. It will look for changes in the patterns of recommended movies between the 1</w:t>
      </w:r>
      <w:r w:rsidDel="00000000" w:rsidR="00000000" w:rsidRPr="00000000">
        <w:rPr>
          <w:vertAlign w:val="superscript"/>
          <w:rtl w:val="0"/>
        </w:rPr>
        <w:t xml:space="preserve">st</w:t>
      </w:r>
      <w:r w:rsidDel="00000000" w:rsidR="00000000" w:rsidRPr="00000000">
        <w:rPr>
          <w:rtl w:val="0"/>
        </w:rPr>
        <w:t xml:space="preserve"> and the last iteration. It will check if anyone started getting recommendations for genres they did not initially like. It will look for changes in the distribution of movies recommended across all </w:t>
      </w:r>
      <w:r w:rsidDel="00000000" w:rsidR="00000000" w:rsidRPr="00000000">
        <w:rPr>
          <w:rtl w:val="0"/>
        </w:rPr>
        <w:t xml:space="preserve">users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color w:val="ff0000"/>
        </w:rPr>
      </w:pPr>
      <w:sdt>
        <w:sdtPr>
          <w:tag w:val="goog_rdk_18"/>
        </w:sdtPr>
        <w:sdtContent>
          <w:commentRangeStart w:id="9"/>
        </w:sdtContent>
      </w:sdt>
      <w:r w:rsidDel="00000000" w:rsidR="00000000" w:rsidRPr="00000000">
        <w:rPr>
          <w:b w:val="1"/>
          <w:color w:val="ff0000"/>
          <w:rtl w:val="0"/>
        </w:rPr>
        <w:t xml:space="preserve">Possible Plots?</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color w:val="ff0000"/>
        </w:rPr>
      </w:pPr>
      <w:r w:rsidDel="00000000" w:rsidR="00000000" w:rsidRPr="00000000">
        <w:rPr>
          <w:color w:val="ff0000"/>
          <w:rtl w:val="0"/>
        </w:rPr>
        <w:t xml:space="preserve">Plot of Genre of movies as a proportion of total movies watched  over several simulations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-One before simulation</w:t>
      </w:r>
    </w:p>
    <w:p w:rsidR="00000000" w:rsidDel="00000000" w:rsidP="00000000" w:rsidRDefault="00000000" w:rsidRPr="00000000" w14:paraId="00000017">
      <w:pPr>
        <w:spacing w:line="240" w:lineRule="auto"/>
        <w:rPr>
          <w:color w:val="ff0000"/>
        </w:rPr>
      </w:pPr>
      <w:r w:rsidDel="00000000" w:rsidR="00000000" w:rsidRPr="00000000">
        <w:rPr>
          <w:color w:val="ff0000"/>
          <w:rtl w:val="0"/>
        </w:rPr>
        <w:t xml:space="preserve">-Another when number of simulations=100,1000,10000,100000 etc.</w:t>
      </w:r>
    </w:p>
    <w:p w:rsidR="00000000" w:rsidDel="00000000" w:rsidP="00000000" w:rsidRDefault="00000000" w:rsidRPr="00000000" w14:paraId="00000018">
      <w:pPr>
        <w:spacing w:line="240" w:lineRule="auto"/>
        <w:rPr>
          <w:color w:val="ff0000"/>
        </w:rPr>
      </w:pPr>
      <w:r w:rsidDel="00000000" w:rsidR="00000000" w:rsidRPr="00000000">
        <w:rPr>
          <w:color w:val="ff0000"/>
          <w:rtl w:val="0"/>
        </w:rPr>
        <w:t xml:space="preserve">Need: This would tell us if the recommendation engine is biased towards a particular genre in the long run as more movies are watched.</w:t>
      </w:r>
    </w:p>
    <w:p w:rsidR="00000000" w:rsidDel="00000000" w:rsidP="00000000" w:rsidRDefault="00000000" w:rsidRPr="00000000" w14:paraId="00000019">
      <w:pPr>
        <w:rPr/>
      </w:pPr>
      <w:r w:rsidDel="00000000" w:rsidR="00000000" w:rsidRPr="00000000">
        <w:rPr>
          <w:rtl w:val="0"/>
        </w:rPr>
      </w:r>
    </w:p>
    <w:sdt>
      <w:sdtPr>
        <w:tag w:val="goog_rdk_22"/>
      </w:sdtPr>
      <w:sdtContent>
        <w:p w:rsidR="00000000" w:rsidDel="00000000" w:rsidP="00000000" w:rsidRDefault="00000000" w:rsidRPr="00000000" w14:paraId="0000001A">
          <w:pPr>
            <w:rPr>
              <w:del w:author="Alexander Karl" w:id="4" w:date="2021-11-03T23:35:14Z"/>
              <w:u w:val="single"/>
            </w:rPr>
          </w:pPr>
          <w:sdt>
            <w:sdtPr>
              <w:tag w:val="goog_rdk_20"/>
            </w:sdtPr>
            <w:sdtContent>
              <w:del w:author="Alexander Karl" w:id="4" w:date="2021-11-03T23:35:14Z"/>
              <w:sdt>
                <w:sdtPr>
                  <w:tag w:val="goog_rdk_21"/>
                </w:sdtPr>
                <w:sdtContent>
                  <w:commentRangeStart w:id="10"/>
                </w:sdtContent>
              </w:sdt>
              <w:del w:author="Alexander Karl" w:id="4" w:date="2021-11-03T23:35:14Z">
                <w:r w:rsidDel="00000000" w:rsidR="00000000" w:rsidRPr="00000000">
                  <w:rPr>
                    <w:u w:val="single"/>
                    <w:rtl w:val="0"/>
                  </w:rPr>
                  <w:delText xml:space="preserve">Concessions:</w:delText>
                </w:r>
              </w:del>
            </w:sdtContent>
          </w:sdt>
        </w:p>
      </w:sdtContent>
    </w:sdt>
    <w:p w:rsidR="00000000" w:rsidDel="00000000" w:rsidP="00000000" w:rsidRDefault="00000000" w:rsidRPr="00000000" w14:paraId="0000001B">
      <w:pPr>
        <w:rPr/>
      </w:pPr>
      <w:sdt>
        <w:sdtPr>
          <w:tag w:val="goog_rdk_23"/>
        </w:sdtPr>
        <w:sdtContent>
          <w:del w:author="Alexander Karl" w:id="4" w:date="2021-11-03T23:35:14Z">
            <w:r w:rsidDel="00000000" w:rsidR="00000000" w:rsidRPr="00000000">
              <w:rPr>
                <w:rtl w:val="0"/>
              </w:rPr>
              <w:delText xml:space="preserve">As this project includes creating a simulation to evaluate a recommendation, on top of building the recommendation engine itself, it contains more than is strictly necessary for the assignment. To balance workloads, that engine itself will be tuned but not finely </w:delText>
            </w:r>
          </w:del>
          <w:sdt>
            <w:sdtPr>
              <w:tag w:val="goog_rdk_24"/>
            </w:sdtPr>
            <w:sdtContent>
              <w:commentRangeStart w:id="11"/>
            </w:sdtContent>
          </w:sdt>
          <w:del w:author="Alexander Karl" w:id="4" w:date="2021-11-03T23:35:14Z">
            <w:r w:rsidDel="00000000" w:rsidR="00000000" w:rsidRPr="00000000">
              <w:rPr>
                <w:rtl w:val="0"/>
              </w:rPr>
              <w:delText xml:space="preserve">tuned</w:delText>
            </w:r>
            <w:commentRangeEnd w:id="11"/>
            <w:r w:rsidDel="00000000" w:rsidR="00000000" w:rsidRPr="00000000">
              <w:commentReference w:id="11"/>
            </w:r>
            <w:r w:rsidDel="00000000" w:rsidR="00000000" w:rsidRPr="00000000">
              <w:rPr>
                <w:rtl w:val="0"/>
              </w:rPr>
              <w:delText xml:space="preserve">.</w:delText>
            </w:r>
          </w:del>
        </w:sdtContent>
      </w:sdt>
      <w:commentRangeEnd w:id="10"/>
      <w:r w:rsidDel="00000000" w:rsidR="00000000" w:rsidRPr="00000000">
        <w:commentReference w:id="1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Brancati" w:id="1" w:date="2021-11-01T20:02:09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actually generating their own data? Maybe we should include an explanation of this, because my interpretation of how these recommendation systems work is that a user feeds data into the system.</w:t>
      </w:r>
    </w:p>
  </w:comment>
  <w:comment w:author="Alexander Karl" w:id="2" w:date="2021-11-02T13:53:2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of one, half a dozen of the other. I'll clarify how I state this</w:t>
      </w:r>
    </w:p>
  </w:comment>
  <w:comment w:author="Ankit Kumar" w:id="3" w:date="2021-11-03T19:14:3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either (i) non-personalized using summary statistics and product associations, or(ii) basic stereotype-based or demographic recommendations to generate a guess and then use more sophisticated techniques to improve upon accuracy and evaluating the complexity of the methods.</w:t>
      </w:r>
    </w:p>
  </w:comment>
  <w:comment w:author="Ross Brancati" w:id="11" w:date="2021-11-02T00:25:4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think this is great so far. Thanks for taking the lead on this Alex</w:t>
      </w:r>
    </w:p>
  </w:comment>
  <w:comment w:author="Alexander Karl" w:id="9" w:date="2021-11-03T23:31:33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good to plot. We should split this out into an Analysis doc. I'm trying to keep it vague in the proposal so we don't hold ourselves to anything specific.</w:t>
      </w:r>
    </w:p>
  </w:comment>
  <w:comment w:author="Ross Brancati" w:id="4" w:date="2021-11-02T00:24:3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a good idea to include something about the predictive algorithm(s) we are going to use to build the engine off of. We could use collaborative filtering or another machine learning algorithm to accomplish this. Thoghts?</w:t>
      </w:r>
    </w:p>
  </w:comment>
  <w:comment w:author="Alexander Karl" w:id="5" w:date="2021-11-02T13:56:28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Sathvik has made a great start in the doc he uploaded on that note. However, this doc is just the high level idea of what we are doing (250 word limit). Laying out all the implementation details isn't the point (or usefulness) of this doc.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 do think tossing in some ML ideas to show we're making a serious model is a good idea.</w:t>
      </w:r>
    </w:p>
  </w:comment>
  <w:comment w:author="Ankit Kumar" w:id="6" w:date="2021-11-03T19:05:0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the following thought about the recommendation system:-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recommendation lab involves developing and cross-validating a regression model based on an evaluation metric which is average absolute distance from the actual rating.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to evaluate recommendation systems from the standpoint of prediction accuracy and computational complexity. Within the realm of recommendation systems, we wish to cover-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non-personalized using summary statistics and product associations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basic stereotype-based or demographic recommendations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content-based and collaborative filtering techniques,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matrix factorization, mean normalization, and other hybrid machine learning methods for recommender systems, 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dimension reduction techniques for the user-product preference space."</w:t>
      </w:r>
    </w:p>
  </w:comment>
  <w:comment w:author="Alexander Karl" w:id="7" w:date="2021-11-03T22:56:3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 can you summarize this in 2-3 sentences? We don't need to hit every specification of the model here, just enough to show what direction we're taking 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we give a short, high level description. Like we'd have to do if we were proposing a project to a manager who might not know all the details of ML.</w:t>
      </w:r>
    </w:p>
  </w:comment>
  <w:comment w:author="Alexander Karl" w:id="8" w:date="2021-11-03T22:57:5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is all this in-scope? We only have about 3 weeks to build the thing, we don't need to maximize complexity.</w:t>
      </w:r>
    </w:p>
  </w:comment>
  <w:comment w:author="Alexander Karl" w:id="0" w:date="2021-11-03T23:34:5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to keep to the word limit.</w:t>
      </w:r>
    </w:p>
  </w:comment>
  <w:comment w:author="Alexander Karl" w:id="10" w:date="2021-11-03T23:35:41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Cuttingto keep to the word limit. Also, no need to admit our own plan's weaknesses.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C" w15:done="0"/>
  <w15:commentEx w15:paraId="0000001D" w15:paraIdParent="0000001C" w15:done="0"/>
  <w15:commentEx w15:paraId="0000001E" w15:paraIdParent="0000001C" w15:done="0"/>
  <w15:commentEx w15:paraId="0000001F" w15:done="0"/>
  <w15:commentEx w15:paraId="00000020" w15:done="0"/>
  <w15:commentEx w15:paraId="00000021" w15:done="0"/>
  <w15:commentEx w15:paraId="00000023" w15:paraIdParent="00000021" w15:done="0"/>
  <w15:commentEx w15:paraId="0000002E" w15:paraIdParent="00000021" w15:done="0"/>
  <w15:commentEx w15:paraId="00000031" w15:paraIdParent="00000021" w15:done="0"/>
  <w15:commentEx w15:paraId="00000032" w15:paraIdParent="00000021" w15:done="0"/>
  <w15:commentEx w15:paraId="00000033" w15:done="0"/>
  <w15:commentEx w15:paraId="0000003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FB50BB"/>
    <w:rPr>
      <w:sz w:val="16"/>
      <w:szCs w:val="16"/>
    </w:rPr>
  </w:style>
  <w:style w:type="paragraph" w:styleId="CommentText">
    <w:name w:val="annotation text"/>
    <w:basedOn w:val="Normal"/>
    <w:link w:val="CommentTextChar"/>
    <w:uiPriority w:val="99"/>
    <w:semiHidden w:val="1"/>
    <w:unhideWhenUsed w:val="1"/>
    <w:rsid w:val="00FB50BB"/>
    <w:pPr>
      <w:spacing w:line="240" w:lineRule="auto"/>
    </w:pPr>
    <w:rPr>
      <w:sz w:val="20"/>
      <w:szCs w:val="20"/>
    </w:rPr>
  </w:style>
  <w:style w:type="character" w:styleId="CommentTextChar" w:customStyle="1">
    <w:name w:val="Comment Text Char"/>
    <w:basedOn w:val="DefaultParagraphFont"/>
    <w:link w:val="CommentText"/>
    <w:uiPriority w:val="99"/>
    <w:semiHidden w:val="1"/>
    <w:rsid w:val="00FB50BB"/>
    <w:rPr>
      <w:sz w:val="20"/>
      <w:szCs w:val="20"/>
    </w:rPr>
  </w:style>
  <w:style w:type="paragraph" w:styleId="CommentSubject">
    <w:name w:val="annotation subject"/>
    <w:basedOn w:val="CommentText"/>
    <w:next w:val="CommentText"/>
    <w:link w:val="CommentSubjectChar"/>
    <w:uiPriority w:val="99"/>
    <w:semiHidden w:val="1"/>
    <w:unhideWhenUsed w:val="1"/>
    <w:rsid w:val="00FB50BB"/>
    <w:rPr>
      <w:b w:val="1"/>
      <w:bCs w:val="1"/>
    </w:rPr>
  </w:style>
  <w:style w:type="character" w:styleId="CommentSubjectChar" w:customStyle="1">
    <w:name w:val="Comment Subject Char"/>
    <w:basedOn w:val="CommentTextChar"/>
    <w:link w:val="CommentSubject"/>
    <w:uiPriority w:val="99"/>
    <w:semiHidden w:val="1"/>
    <w:rsid w:val="00FB50B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Up6KMB1HCKYbYgg/tsLSpg+RQ==">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2021-10-25T20:39:00Z</dcterms:created>
  <dc:creator>Alex Karl</dc:creator>
</cp:coreProperties>
</file>